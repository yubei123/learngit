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 w:cs="宋体"/>
          <w:b/>
          <w:color w:val="000000" w:themeColor="text1"/>
          <w:sz w:val="10"/>
          <w:szCs w:val="10"/>
        </w:rPr>
        <w:id w:val="2020424180"/>
      </w:sdtPr>
      <w:sdtEndPr>
        <w:rPr>
          <w:rFonts w:hint="eastAsia"/>
          <w:sz w:val="28"/>
          <w:szCs w:val="28"/>
        </w:rPr>
      </w:sdtEndPr>
      <w:sdtContent>
        <w:p w14:paraId="07A8E85A" w14:textId="2BDB1AE0" w:rsidR="004613B6" w:rsidRPr="00E24A15" w:rsidRDefault="00396B0A" w:rsidP="007357C3">
          <w:pPr>
            <w:spacing w:line="276" w:lineRule="auto"/>
            <w:ind w:rightChars="50" w:right="105"/>
            <w:jc w:val="left"/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</w:pPr>
          <w:r w:rsidRPr="00E24A15">
            <w:rPr>
              <w:rFonts w:ascii="宋体" w:eastAsia="宋体" w:hAnsi="宋体" w:cs="宋体" w:hint="eastAsia"/>
              <w:b/>
              <w:color w:val="000000" w:themeColor="text1"/>
              <w:sz w:val="28"/>
              <w:szCs w:val="28"/>
            </w:rPr>
            <w:t>样本编号：</w:t>
          </w:r>
          <w:r w:rsidR="001542BB"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>{{</w:t>
          </w:r>
          <w:proofErr w:type="spellStart"/>
          <w:r w:rsidR="001542BB"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>report_id</w:t>
          </w:r>
          <w:proofErr w:type="spellEnd"/>
          <w:r w:rsidR="001542BB"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>}}</w:t>
          </w:r>
          <w:r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 xml:space="preserve">  </w:t>
          </w:r>
          <w:r w:rsidRPr="00E24A15">
            <w:rPr>
              <w:rFonts w:ascii="宋体" w:eastAsia="宋体" w:hAnsi="宋体" w:cs="宋体" w:hint="eastAsia"/>
              <w:b/>
              <w:color w:val="000000" w:themeColor="text1"/>
              <w:sz w:val="28"/>
              <w:szCs w:val="28"/>
            </w:rPr>
            <w:t>送检日期</w:t>
          </w:r>
          <w:r w:rsidR="007357C3" w:rsidRPr="00E24A15">
            <w:rPr>
              <w:rFonts w:ascii="宋体" w:eastAsia="宋体" w:hAnsi="宋体" w:cs="宋体" w:hint="eastAsia"/>
              <w:b/>
              <w:color w:val="000000" w:themeColor="text1"/>
              <w:sz w:val="28"/>
              <w:szCs w:val="28"/>
            </w:rPr>
            <w:t>：</w:t>
          </w:r>
          <w:r w:rsidR="007357C3"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>{{</w:t>
          </w:r>
          <w:proofErr w:type="spellStart"/>
          <w:r w:rsidR="007357C3"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>detect_date</w:t>
          </w:r>
          <w:proofErr w:type="spellEnd"/>
          <w:r w:rsidR="007357C3"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>}}</w:t>
          </w:r>
          <w:r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 xml:space="preserve">  </w:t>
          </w:r>
          <w:r w:rsidRPr="00E24A15">
            <w:rPr>
              <w:rFonts w:ascii="宋体" w:eastAsia="宋体" w:hAnsi="宋体" w:cs="宋体" w:hint="eastAsia"/>
              <w:b/>
              <w:color w:val="000000" w:themeColor="text1"/>
              <w:sz w:val="28"/>
              <w:szCs w:val="28"/>
            </w:rPr>
            <w:t>姓名：</w:t>
          </w:r>
          <w:r w:rsidR="00917E76"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>{{</w:t>
          </w:r>
          <w:r w:rsidR="00917E76" w:rsidRPr="00E24A15">
            <w:rPr>
              <w:rFonts w:ascii="宋体" w:eastAsia="宋体" w:hAnsi="宋体" w:cs="宋体" w:hint="eastAsia"/>
              <w:b/>
              <w:color w:val="000000" w:themeColor="text1"/>
              <w:sz w:val="28"/>
              <w:szCs w:val="28"/>
            </w:rPr>
            <w:t>name</w:t>
          </w:r>
          <w:r w:rsidR="00917E76" w:rsidRPr="00E24A15"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  <w:t>}}</w:t>
          </w:r>
        </w:p>
        <w:p w14:paraId="75E66FA0" w14:textId="77777777" w:rsidR="004613B6" w:rsidRPr="00E24A15" w:rsidRDefault="00396B0A">
          <w:pPr>
            <w:spacing w:line="360" w:lineRule="auto"/>
            <w:rPr>
              <w:rFonts w:ascii="宋体" w:eastAsia="宋体" w:hAnsi="宋体" w:cs="宋体"/>
              <w:b/>
              <w:color w:val="000000" w:themeColor="text1"/>
              <w:sz w:val="28"/>
              <w:szCs w:val="28"/>
            </w:rPr>
          </w:pPr>
          <w:r w:rsidRPr="00E24A15">
            <w:rPr>
              <w:rFonts w:ascii="宋体" w:eastAsia="宋体" w:hAnsi="宋体" w:cs="宋体" w:hint="eastAsia"/>
              <w:b/>
              <w:color w:val="000000" w:themeColor="text1"/>
              <w:sz w:val="28"/>
              <w:szCs w:val="28"/>
            </w:rPr>
            <w:t>检测结果</w:t>
          </w:r>
        </w:p>
      </w:sdtContent>
    </w:sdt>
    <w:p w14:paraId="24555067" w14:textId="54DF658A" w:rsidR="004613B6" w:rsidRDefault="00396B0A">
      <w:pPr>
        <w:autoSpaceDE w:val="0"/>
        <w:autoSpaceDN w:val="0"/>
        <w:adjustRightInd w:val="0"/>
        <w:spacing w:line="360" w:lineRule="auto"/>
        <w:ind w:firstLineChars="200" w:firstLine="44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该送检样本进行了</w:t>
      </w:r>
      <w:r w:rsidR="007357C3" w:rsidRPr="007357C3">
        <w:rPr>
          <w:rFonts w:ascii="宋体" w:eastAsia="宋体" w:hAnsi="宋体" w:cs="宋体"/>
          <w:kern w:val="0"/>
          <w:sz w:val="22"/>
        </w:rPr>
        <w:t>{{</w:t>
      </w:r>
      <w:proofErr w:type="spellStart"/>
      <w:r w:rsidR="007357C3" w:rsidRPr="007357C3">
        <w:rPr>
          <w:rFonts w:ascii="宋体" w:eastAsia="宋体" w:hAnsi="宋体" w:cs="宋体"/>
          <w:kern w:val="0"/>
          <w:sz w:val="22"/>
        </w:rPr>
        <w:t>proj_type</w:t>
      </w:r>
      <w:proofErr w:type="spellEnd"/>
      <w:r w:rsidR="007357C3" w:rsidRPr="007357C3">
        <w:rPr>
          <w:rFonts w:ascii="宋体" w:eastAsia="宋体" w:hAnsi="宋体" w:cs="宋体"/>
          <w:kern w:val="0"/>
          <w:sz w:val="22"/>
        </w:rPr>
        <w:t>}}</w:t>
      </w:r>
      <w:r>
        <w:rPr>
          <w:rFonts w:ascii="宋体" w:eastAsia="宋体" w:hAnsi="宋体" w:cs="宋体" w:hint="eastAsia"/>
          <w:kern w:val="0"/>
          <w:sz w:val="22"/>
        </w:rPr>
        <w:t>检测。</w:t>
      </w:r>
    </w:p>
    <w:p w14:paraId="77FA3BE2" w14:textId="05957487" w:rsidR="004613B6" w:rsidRDefault="007B559F">
      <w:pPr>
        <w:widowControl/>
        <w:spacing w:line="360" w:lineRule="auto"/>
        <w:ind w:firstLineChars="200" w:firstLine="440"/>
        <w:jc w:val="left"/>
        <w:rPr>
          <w:rFonts w:ascii="宋体" w:eastAsia="宋体" w:hAnsi="宋体" w:cs="宋体"/>
          <w:kern w:val="0"/>
          <w:sz w:val="22"/>
        </w:rPr>
      </w:pPr>
      <w:r>
        <w:rPr>
          <w:rStyle w:val="10"/>
        </w:rPr>
        <w:t>{{report_type}}</w:t>
      </w:r>
      <w:r w:rsidR="00BF5A17">
        <w:rPr>
          <w:rFonts w:ascii="宋体" w:eastAsia="宋体" w:hAnsi="宋体" w:cs="宋体" w:hint="eastAsia"/>
          <w:kern w:val="0"/>
          <w:sz w:val="22"/>
        </w:rPr>
        <w:t>。</w:t>
      </w:r>
      <w:r w:rsidR="00894410">
        <w:rPr>
          <w:rStyle w:val="10"/>
        </w:rPr>
        <w:t>该样本中检测到的疑似病原体（包括检出较低序列的疑似病原体、常见院内感染菌、以及具有可能致病性的人体定植菌等情况）</w:t>
      </w:r>
      <w:r w:rsidR="00894410">
        <w:rPr>
          <w:rStyle w:val="10"/>
          <w:rFonts w:hint="eastAsia"/>
        </w:rPr>
        <w:t>{</w:t>
      </w:r>
      <w:r w:rsidR="00894410">
        <w:rPr>
          <w:rStyle w:val="10"/>
        </w:rPr>
        <w:t>{</w:t>
      </w:r>
      <w:proofErr w:type="spellStart"/>
      <w:r w:rsidR="00894410">
        <w:rPr>
          <w:rStyle w:val="10"/>
        </w:rPr>
        <w:t>all_backlist</w:t>
      </w:r>
      <w:proofErr w:type="spellEnd"/>
      <w:r w:rsidR="00894410">
        <w:rPr>
          <w:rStyle w:val="10"/>
        </w:rPr>
        <w:t>}}</w:t>
      </w:r>
      <w:r w:rsidR="00894410">
        <w:rPr>
          <w:rFonts w:ascii="宋体" w:eastAsia="宋体" w:hAnsi="宋体" w:cs="宋体" w:hint="eastAsia"/>
          <w:kern w:val="0"/>
          <w:sz w:val="22"/>
        </w:rPr>
        <w:t>。</w:t>
      </w:r>
      <w:r w:rsidR="00396B0A">
        <w:rPr>
          <w:rFonts w:ascii="宋体" w:eastAsia="宋体" w:hAnsi="宋体" w:cs="宋体" w:hint="eastAsia"/>
          <w:kern w:val="0"/>
          <w:sz w:val="22"/>
        </w:rPr>
        <w:t>列表最后将各物种的详细描述、分类特征、致病信息列出，请医生结合患者临床症状、其它检测及辅助诊断手段，</w:t>
      </w:r>
      <w:proofErr w:type="gramStart"/>
      <w:r w:rsidR="00396B0A">
        <w:rPr>
          <w:rFonts w:ascii="宋体" w:eastAsia="宋体" w:hAnsi="宋体" w:cs="宋体" w:hint="eastAsia"/>
          <w:kern w:val="0"/>
          <w:sz w:val="22"/>
        </w:rPr>
        <w:t>参考此</w:t>
      </w:r>
      <w:proofErr w:type="gramEnd"/>
      <w:r w:rsidR="00396B0A">
        <w:rPr>
          <w:rFonts w:ascii="宋体" w:eastAsia="宋体" w:hAnsi="宋体" w:cs="宋体" w:hint="eastAsia"/>
          <w:kern w:val="0"/>
          <w:sz w:val="22"/>
        </w:rPr>
        <w:t>检测结果，进一步确认患者感染情况。</w:t>
      </w:r>
    </w:p>
    <w:tbl>
      <w:tblPr>
        <w:tblW w:w="9128" w:type="dxa"/>
        <w:tblInd w:w="-4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1084"/>
        <w:gridCol w:w="1159"/>
        <w:gridCol w:w="945"/>
        <w:gridCol w:w="1397"/>
        <w:gridCol w:w="1487"/>
        <w:gridCol w:w="1013"/>
        <w:gridCol w:w="1445"/>
      </w:tblGrid>
      <w:tr w:rsidR="004613B6" w14:paraId="63B636B4" w14:textId="77777777">
        <w:trPr>
          <w:trHeight w:val="396"/>
        </w:trPr>
        <w:tc>
          <w:tcPr>
            <w:tcW w:w="91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D83D58" w14:textId="77777777" w:rsidR="004613B6" w:rsidRDefault="00396B0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ED7D3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1、细菌列表</w:t>
            </w:r>
          </w:p>
        </w:tc>
      </w:tr>
      <w:tr w:rsidR="002454FE" w14:paraId="5890D1E1" w14:textId="77777777" w:rsidTr="00005397">
        <w:trPr>
          <w:trHeight w:val="365"/>
        </w:trPr>
        <w:tc>
          <w:tcPr>
            <w:tcW w:w="598" w:type="dxa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5D7A25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类型</w:t>
            </w:r>
            <w:r>
              <w:rPr>
                <w:rStyle w:val="font11"/>
                <w:rFonts w:hint="default"/>
                <w:b/>
                <w:bCs/>
                <w:lang w:bidi="ar"/>
              </w:rPr>
              <w:t>a</w:t>
            </w:r>
          </w:p>
        </w:tc>
        <w:tc>
          <w:tcPr>
            <w:tcW w:w="31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23C6B6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属</w:t>
            </w:r>
            <w:r>
              <w:rPr>
                <w:rStyle w:val="font11"/>
                <w:rFonts w:hint="default"/>
                <w:b/>
                <w:bCs/>
                <w:lang w:bidi="ar"/>
              </w:rPr>
              <w:t>b</w:t>
            </w:r>
          </w:p>
        </w:tc>
        <w:tc>
          <w:tcPr>
            <w:tcW w:w="53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8B3C2F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种</w:t>
            </w:r>
            <w:r>
              <w:rPr>
                <w:rStyle w:val="font11"/>
                <w:rFonts w:hint="default"/>
                <w:b/>
                <w:bCs/>
                <w:lang w:bidi="ar"/>
              </w:rPr>
              <w:t>f</w:t>
            </w:r>
          </w:p>
        </w:tc>
      </w:tr>
      <w:tr w:rsidR="002454FE" w14:paraId="5B25181D" w14:textId="77777777" w:rsidTr="00005397">
        <w:trPr>
          <w:trHeight w:val="335"/>
        </w:trPr>
        <w:tc>
          <w:tcPr>
            <w:tcW w:w="598" w:type="dxa"/>
            <w:vMerge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D099C7" w14:textId="3F0D09A6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A8367E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3F5964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  <w:r>
              <w:rPr>
                <w:rStyle w:val="font11"/>
                <w:rFonts w:hint="default"/>
                <w:lang w:bidi="ar"/>
              </w:rPr>
              <w:t>c</w:t>
            </w:r>
          </w:p>
        </w:tc>
        <w:tc>
          <w:tcPr>
            <w:tcW w:w="9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550E19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  <w:r>
              <w:rPr>
                <w:rStyle w:val="font11"/>
                <w:rFonts w:hint="default"/>
                <w:lang w:bidi="ar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0A9479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EEB30F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581CC4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4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546EA1" w14:textId="7777777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相对丰度</w:t>
            </w:r>
            <w:r>
              <w:rPr>
                <w:rStyle w:val="font11"/>
                <w:rFonts w:hint="default"/>
                <w:lang w:bidi="ar"/>
              </w:rPr>
              <w:t>e</w:t>
            </w:r>
          </w:p>
        </w:tc>
      </w:tr>
      <w:tr w:rsidR="002454FE" w14:paraId="761879BA" w14:textId="77777777" w:rsidTr="00E40B9F">
        <w:trPr>
          <w:trHeight w:val="90"/>
        </w:trPr>
        <w:tc>
          <w:tcPr>
            <w:tcW w:w="9128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10C9BF" w14:textId="33B9AD87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for d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in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bacteriaList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2454FE" w14:paraId="1BF37169" w14:textId="77777777" w:rsidTr="00793ED3">
        <w:trPr>
          <w:trHeight w:val="90"/>
        </w:trPr>
        <w:tc>
          <w:tcPr>
            <w:tcW w:w="9128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D23978" w14:textId="503AAED8" w:rsidR="002454FE" w:rsidRDefault="002454F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for item in 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d.area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7357C3" w14:paraId="193C9D1F" w14:textId="77777777">
        <w:trPr>
          <w:trHeight w:val="90"/>
        </w:trPr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EB9DDD" w14:textId="2038302C" w:rsidR="007357C3" w:rsidRDefault="007357C3" w:rsidP="00110D7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item.type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6713EFBD" w14:textId="2008944C" w:rsidR="007357C3" w:rsidRDefault="007357C3" w:rsidP="00110D7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r w:rsidR="008724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</w:t>
            </w:r>
            <w:r w:rsidR="00CF10B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g_zn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2E1184E" w14:textId="042DF2C4" w:rsidR="007357C3" w:rsidRDefault="007357C3" w:rsidP="00110D74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r</w:t>
            </w:r>
            <w:r w:rsidR="00CF10B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proofErr w:type="spellStart"/>
            <w:r w:rsidR="008724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.g_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9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106E185E" w14:textId="71C703CB" w:rsidR="007357C3" w:rsidRDefault="007357C3" w:rsidP="00110D7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6AA9922F" w14:textId="6E3D0D14" w:rsidR="007357C3" w:rsidRDefault="007357C3" w:rsidP="007357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65A0339" w14:textId="3A2F2CB5" w:rsidR="007357C3" w:rsidRDefault="007357C3" w:rsidP="007357C3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kern w:val="0"/>
                <w:sz w:val="20"/>
                <w:szCs w:val="20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gramEnd"/>
            <w:r w:rsidR="0044787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r</w:t>
            </w:r>
            <w:r w:rsidR="00B2618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.s_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463A55A2" w14:textId="200164BE" w:rsidR="007357C3" w:rsidRDefault="007357C3" w:rsidP="007357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</w:t>
            </w:r>
            <w:proofErr w:type="spellEnd"/>
            <w:r w:rsid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scount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4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46F3FCF8" w14:textId="0E77EDF9" w:rsidR="007357C3" w:rsidRDefault="007357C3" w:rsidP="007357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</w:t>
            </w:r>
            <w:proofErr w:type="spellEnd"/>
            <w:r w:rsidR="00EA60BF"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abundance</w:t>
            </w:r>
            <w:proofErr w:type="gramEnd"/>
            <w:r w:rsidR="00EA60BF"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</w:tr>
      <w:tr w:rsidR="007357C3" w14:paraId="54AE1245" w14:textId="77777777" w:rsidTr="009D1C25">
        <w:trPr>
          <w:trHeight w:val="90"/>
        </w:trPr>
        <w:tc>
          <w:tcPr>
            <w:tcW w:w="9128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25D6CB" w14:textId="422463BD" w:rsidR="007357C3" w:rsidRDefault="007357C3" w:rsidP="007357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7357C3" w14:paraId="43B01DDF" w14:textId="77777777" w:rsidTr="003533D5">
        <w:trPr>
          <w:trHeight w:val="90"/>
        </w:trPr>
        <w:tc>
          <w:tcPr>
            <w:tcW w:w="9128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2DB61C" w14:textId="6BD38399" w:rsidR="007357C3" w:rsidRDefault="007357C3" w:rsidP="007357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7357C3" w14:paraId="1B05A920" w14:textId="77777777">
        <w:trPr>
          <w:trHeight w:val="579"/>
        </w:trPr>
        <w:tc>
          <w:tcPr>
            <w:tcW w:w="9128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02D081" w14:textId="77777777" w:rsidR="007357C3" w:rsidRDefault="007357C3" w:rsidP="007357C3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类型</w:t>
            </w:r>
            <w:r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  <w:vertAlign w:val="superscript"/>
              </w:rPr>
              <w:t>a</w:t>
            </w:r>
            <w:r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：G</w:t>
            </w:r>
            <w:r w:rsidRPr="00A31A82">
              <w:rPr>
                <w:rFonts w:ascii="宋体" w:eastAsia="宋体" w:hAnsi="宋体" w:cs="宋体" w:hint="eastAsia"/>
                <w:sz w:val="20"/>
                <w:szCs w:val="20"/>
                <w:vertAlign w:val="superscript"/>
              </w:rPr>
              <w:t>+</w:t>
            </w:r>
            <w:r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：革兰氏阳性菌；G</w:t>
            </w:r>
            <w:r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  <w:vertAlign w:val="superscript"/>
              </w:rPr>
              <w:t>−</w:t>
            </w:r>
            <w:r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：革兰氏阴性菌</w:t>
            </w:r>
          </w:p>
        </w:tc>
      </w:tr>
    </w:tbl>
    <w:tbl>
      <w:tblPr>
        <w:tblpPr w:leftFromText="180" w:rightFromText="180" w:vertAnchor="text" w:horzAnchor="page" w:tblpX="1327" w:tblpY="614"/>
        <w:tblOverlap w:val="never"/>
        <w:tblW w:w="91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532"/>
        <w:gridCol w:w="390"/>
        <w:gridCol w:w="452"/>
        <w:gridCol w:w="546"/>
        <w:gridCol w:w="344"/>
        <w:gridCol w:w="1096"/>
        <w:gridCol w:w="315"/>
        <w:gridCol w:w="282"/>
        <w:gridCol w:w="427"/>
        <w:gridCol w:w="209"/>
        <w:gridCol w:w="961"/>
        <w:gridCol w:w="338"/>
        <w:gridCol w:w="194"/>
        <w:gridCol w:w="493"/>
        <w:gridCol w:w="228"/>
        <w:gridCol w:w="388"/>
        <w:gridCol w:w="1343"/>
      </w:tblGrid>
      <w:tr w:rsidR="004613B6" w14:paraId="08370BB2" w14:textId="77777777">
        <w:trPr>
          <w:trHeight w:val="320"/>
        </w:trPr>
        <w:tc>
          <w:tcPr>
            <w:tcW w:w="91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35F64F" w14:textId="77777777" w:rsidR="004613B6" w:rsidRDefault="00396B0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ED7D3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2.真菌列表</w:t>
            </w:r>
          </w:p>
        </w:tc>
      </w:tr>
      <w:tr w:rsidR="004613B6" w14:paraId="79066C96" w14:textId="77777777">
        <w:trPr>
          <w:trHeight w:val="330"/>
        </w:trPr>
        <w:tc>
          <w:tcPr>
            <w:tcW w:w="3965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C85AB8" w14:textId="77777777" w:rsidR="004613B6" w:rsidRDefault="00396B0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属</w:t>
            </w:r>
          </w:p>
        </w:tc>
        <w:tc>
          <w:tcPr>
            <w:tcW w:w="517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4D2162" w14:textId="77777777" w:rsidR="004613B6" w:rsidRDefault="00396B0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种</w:t>
            </w:r>
          </w:p>
        </w:tc>
      </w:tr>
      <w:tr w:rsidR="004613B6" w14:paraId="220D0999" w14:textId="77777777">
        <w:trPr>
          <w:trHeight w:val="293"/>
        </w:trPr>
        <w:tc>
          <w:tcPr>
            <w:tcW w:w="15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80BB58" w14:textId="77777777" w:rsidR="004613B6" w:rsidRDefault="00396B0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9FD465" w14:textId="77777777" w:rsidR="004613B6" w:rsidRDefault="00396B0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A3EDB8" w14:textId="77777777" w:rsidR="004613B6" w:rsidRDefault="00396B0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2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E3B38A" w14:textId="77777777" w:rsidR="004613B6" w:rsidRDefault="00396B0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4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6B8D2D" w14:textId="77777777" w:rsidR="004613B6" w:rsidRDefault="00396B0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13BB3B" w14:textId="77777777" w:rsidR="004613B6" w:rsidRDefault="00396B0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02B601" w14:textId="77777777" w:rsidR="004613B6" w:rsidRDefault="00396B0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相对丰度</w:t>
            </w:r>
          </w:p>
        </w:tc>
      </w:tr>
      <w:tr w:rsidR="006709BE" w14:paraId="0A158878" w14:textId="77777777" w:rsidTr="00CB2506">
        <w:trPr>
          <w:trHeight w:val="20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D7EF1F7" w14:textId="0286FFC4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for d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in </w:t>
            </w:r>
            <w:proofErr w:type="spellStart"/>
            <w:r w:rsidR="007C0356" w:rsidRPr="007C035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fungiList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6709BE" w14:paraId="1D63311E" w14:textId="77777777" w:rsidTr="007F6BD0">
        <w:trPr>
          <w:trHeight w:val="20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D7D5CF1" w14:textId="23D98358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for item in 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d.area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6709BE" w14:paraId="1E99DBFF" w14:textId="77777777">
        <w:trPr>
          <w:trHeight w:val="202"/>
        </w:trPr>
        <w:tc>
          <w:tcPr>
            <w:tcW w:w="15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9CF0B95" w14:textId="7AE98498" w:rsidR="006709BE" w:rsidRDefault="006709BE" w:rsidP="00004E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r w:rsidR="008724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.g_zn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66FC05EE" w14:textId="6B90B32D" w:rsidR="006709BE" w:rsidRDefault="006709BE" w:rsidP="00004EC9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r </w:t>
            </w:r>
            <w:proofErr w:type="spellStart"/>
            <w:r w:rsidR="008724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.g_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6D7C5B24" w14:textId="2936BE35" w:rsidR="006709BE" w:rsidRDefault="006709BE" w:rsidP="00004E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2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6C1728E" w14:textId="13B1B3A5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4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654A2CD" w14:textId="013541E4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gramEnd"/>
            <w:r w:rsidR="0044787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r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.s_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7F67DEC" w14:textId="3E391462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16498C58" w14:textId="77904E5B" w:rsidR="006709BE" w:rsidRDefault="00EA60BF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</w:t>
            </w:r>
            <w:r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abundance</w:t>
            </w:r>
            <w:proofErr w:type="gramEnd"/>
            <w:r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</w:tr>
      <w:tr w:rsidR="006709BE" w14:paraId="4A2A0306" w14:textId="77777777" w:rsidTr="00B76928">
        <w:trPr>
          <w:trHeight w:val="20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F6CC0B7" w14:textId="23C82645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6709BE" w14:paraId="4100D94E" w14:textId="77777777" w:rsidTr="00822904">
        <w:trPr>
          <w:trHeight w:val="20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D4F29BB" w14:textId="5070FA42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6709BE" w14:paraId="4D05CD9F" w14:textId="77777777">
        <w:trPr>
          <w:trHeight w:val="402"/>
        </w:trPr>
        <w:tc>
          <w:tcPr>
            <w:tcW w:w="91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212142" w14:textId="77777777" w:rsidR="006709BE" w:rsidRDefault="006709BE" w:rsidP="006709B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ED7D3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3.病毒列表</w:t>
            </w:r>
          </w:p>
        </w:tc>
      </w:tr>
      <w:tr w:rsidR="006709BE" w14:paraId="51FB8087" w14:textId="77777777">
        <w:trPr>
          <w:trHeight w:val="330"/>
        </w:trPr>
        <w:tc>
          <w:tcPr>
            <w:tcW w:w="19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2AE3549" w14:textId="77777777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03F1A46" w14:textId="77777777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290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FDFA082" w14:textId="77777777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相对丰度</w:t>
            </w:r>
          </w:p>
        </w:tc>
        <w:tc>
          <w:tcPr>
            <w:tcW w:w="19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11D7418" w14:textId="77777777" w:rsidR="006709BE" w:rsidRDefault="006709BE" w:rsidP="006709B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</w:tr>
      <w:tr w:rsidR="007C0356" w14:paraId="049E44B8" w14:textId="77777777" w:rsidTr="001A453C">
        <w:trPr>
          <w:trHeight w:val="330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CF66C1C" w14:textId="103BA4B7" w:rsidR="007C0356" w:rsidRDefault="007C0356" w:rsidP="007C035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for d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in </w:t>
            </w:r>
            <w:proofErr w:type="spellStart"/>
            <w:r w:rsidRPr="007C035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virusLis</w:t>
            </w:r>
            <w:r w:rsidR="009C7D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t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7C0356" w14:paraId="12F10A1B" w14:textId="77777777" w:rsidTr="008034F2">
        <w:trPr>
          <w:trHeight w:val="330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2474363" w14:textId="5EC191B9" w:rsidR="007C0356" w:rsidRDefault="007C0356" w:rsidP="007C035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{%tr for item in 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d.area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ED5267" w14:paraId="5C8C07D0" w14:textId="77777777">
        <w:trPr>
          <w:trHeight w:val="330"/>
        </w:trPr>
        <w:tc>
          <w:tcPr>
            <w:tcW w:w="19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1832F348" w14:textId="0705021E" w:rsidR="00ED5267" w:rsidRDefault="00ED5267" w:rsidP="00110D7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5ABD26A" w14:textId="732D6C04" w:rsidR="00ED5267" w:rsidRDefault="00ED5267" w:rsidP="00110D7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gramEnd"/>
            <w:r w:rsidR="0044787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r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.s_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290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BB434BA" w14:textId="572E2152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item.focus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9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B57A61A" w14:textId="74C8D206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</w:tr>
      <w:tr w:rsidR="00ED5267" w14:paraId="6FDCEE69" w14:textId="77777777" w:rsidTr="00B56CD4">
        <w:trPr>
          <w:trHeight w:val="330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4666C694" w14:textId="59D38D1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ED5267" w14:paraId="6771F590" w14:textId="77777777" w:rsidTr="001A3225">
        <w:trPr>
          <w:trHeight w:val="330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27256A0" w14:textId="23D88160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ED5267" w14:paraId="26681B0B" w14:textId="77777777">
        <w:trPr>
          <w:trHeight w:val="350"/>
        </w:trPr>
        <w:tc>
          <w:tcPr>
            <w:tcW w:w="91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BEF274" w14:textId="77777777" w:rsidR="00ED5267" w:rsidRDefault="00ED5267" w:rsidP="00ED526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ED7D3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4.寄生虫列表</w:t>
            </w:r>
          </w:p>
        </w:tc>
      </w:tr>
      <w:tr w:rsidR="00ED5267" w14:paraId="243D53E7" w14:textId="77777777">
        <w:trPr>
          <w:trHeight w:val="330"/>
        </w:trPr>
        <w:tc>
          <w:tcPr>
            <w:tcW w:w="3965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2E232BE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属</w:t>
            </w:r>
          </w:p>
        </w:tc>
        <w:tc>
          <w:tcPr>
            <w:tcW w:w="517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AC149E9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种</w:t>
            </w:r>
          </w:p>
        </w:tc>
      </w:tr>
      <w:tr w:rsidR="00ED5267" w14:paraId="3CEFC0B3" w14:textId="77777777">
        <w:trPr>
          <w:trHeight w:val="347"/>
        </w:trPr>
        <w:tc>
          <w:tcPr>
            <w:tcW w:w="15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FC890BE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2C65C255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6DD13A4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2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A474F78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4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1CC0A715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5D6871B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209CC4F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相对丰度</w:t>
            </w:r>
          </w:p>
        </w:tc>
      </w:tr>
      <w:tr w:rsidR="00ED5267" w14:paraId="6B54B1E4" w14:textId="77777777" w:rsidTr="002B7C01">
        <w:trPr>
          <w:trHeight w:val="14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6BA67147" w14:textId="478512EA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for d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in </w:t>
            </w:r>
            <w:proofErr w:type="spellStart"/>
            <w:r w:rsidRPr="00ED526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parasiteList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ED5267" w14:paraId="1218F280" w14:textId="77777777" w:rsidTr="00A71A85">
        <w:trPr>
          <w:trHeight w:val="14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C603688" w14:textId="29029DCC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for item in 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d.area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ED5267" w14:paraId="337F2416" w14:textId="77777777">
        <w:trPr>
          <w:trHeight w:val="142"/>
        </w:trPr>
        <w:tc>
          <w:tcPr>
            <w:tcW w:w="15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12A0EEB" w14:textId="1D18E6CA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458AFCA7" w14:textId="5F5AA188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r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d.g_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00B5DC0" w14:textId="32F3C98E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2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4F184DD7" w14:textId="45C3A528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4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26F08B2" w14:textId="4596733F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_</w:t>
            </w:r>
            <w:r w:rsid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8AD891B" w14:textId="100C4C34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4718EC7" w14:textId="029D1F51" w:rsidR="00ED5267" w:rsidRDefault="00EA60BF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</w:t>
            </w:r>
            <w:r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abundance</w:t>
            </w:r>
            <w:proofErr w:type="gramEnd"/>
            <w:r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</w:tr>
      <w:tr w:rsidR="00ED5267" w14:paraId="398CDC66" w14:textId="77777777" w:rsidTr="00D364D4">
        <w:trPr>
          <w:trHeight w:val="14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1072113" w14:textId="5F184D6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ED5267" w14:paraId="370F662A" w14:textId="77777777" w:rsidTr="007945AB">
        <w:trPr>
          <w:trHeight w:val="14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6B5F0353" w14:textId="425E5C2F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ED5267" w14:paraId="56909EB9" w14:textId="77777777">
        <w:trPr>
          <w:trHeight w:val="350"/>
        </w:trPr>
        <w:tc>
          <w:tcPr>
            <w:tcW w:w="91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3976D5" w14:textId="77777777" w:rsidR="00ED5267" w:rsidRDefault="00ED5267" w:rsidP="00ED526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ED7D3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5.特殊病原体列表</w:t>
            </w:r>
          </w:p>
        </w:tc>
      </w:tr>
      <w:tr w:rsidR="00ED5267" w14:paraId="1C2C3A68" w14:textId="77777777">
        <w:trPr>
          <w:trHeight w:val="90"/>
        </w:trPr>
        <w:tc>
          <w:tcPr>
            <w:tcW w:w="91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25F4C7" w14:textId="77777777" w:rsidR="00ED5267" w:rsidRDefault="00ED5267" w:rsidP="00ED526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ED7D3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（1）分枝杆菌列表</w:t>
            </w:r>
          </w:p>
        </w:tc>
      </w:tr>
      <w:tr w:rsidR="00ED5267" w14:paraId="69388176" w14:textId="77777777">
        <w:trPr>
          <w:trHeight w:val="330"/>
        </w:trPr>
        <w:tc>
          <w:tcPr>
            <w:tcW w:w="3965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67C95F87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属</w:t>
            </w:r>
          </w:p>
        </w:tc>
        <w:tc>
          <w:tcPr>
            <w:tcW w:w="517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3629D47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种</w:t>
            </w:r>
          </w:p>
        </w:tc>
      </w:tr>
      <w:tr w:rsidR="00ED5267" w14:paraId="27783042" w14:textId="77777777">
        <w:trPr>
          <w:trHeight w:val="232"/>
        </w:trPr>
        <w:tc>
          <w:tcPr>
            <w:tcW w:w="15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7CB6F73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127F519E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96ACEC6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2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18B5A7F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4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6A1B886F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D4E0369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4E59AFF" w14:textId="77777777" w:rsidR="00ED5267" w:rsidRDefault="00ED5267" w:rsidP="00ED526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相对丰度</w:t>
            </w:r>
          </w:p>
        </w:tc>
      </w:tr>
      <w:tr w:rsidR="001C0DB8" w14:paraId="4F237D5C" w14:textId="77777777" w:rsidTr="00C4359A">
        <w:trPr>
          <w:trHeight w:val="616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3221F9D" w14:textId="36EA4472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for d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in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myco</w:t>
            </w:r>
            <w:r w:rsidRPr="00ED526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List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1C0DB8" w14:paraId="7E4C50E5" w14:textId="77777777" w:rsidTr="007E3065">
        <w:trPr>
          <w:trHeight w:val="616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79BC7CA" w14:textId="03CE7532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for item in 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d.area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1C0DB8" w14:paraId="55A4246E" w14:textId="77777777">
        <w:trPr>
          <w:trHeight w:val="616"/>
        </w:trPr>
        <w:tc>
          <w:tcPr>
            <w:tcW w:w="15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FE62279" w14:textId="51A78CB3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AC57BDC" w14:textId="0401BC75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r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d.g_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452D8329" w14:textId="23CD91B6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2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E0D865F" w14:textId="1998896F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4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67E8D97A" w14:textId="78F16BDA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r</w:t>
            </w:r>
            <w:r w:rsidR="00F555D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_</w:t>
            </w:r>
            <w:r w:rsid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6AEC1DF8" w14:textId="3CF53529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F46AE92" w14:textId="5128455E" w:rsidR="001C0DB8" w:rsidRDefault="00EA60BF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</w:t>
            </w:r>
            <w:r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abundance</w:t>
            </w:r>
            <w:proofErr w:type="gramEnd"/>
            <w:r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</w:tr>
      <w:tr w:rsidR="001C0DB8" w14:paraId="0BABC77E" w14:textId="77777777" w:rsidTr="001946CA">
        <w:trPr>
          <w:trHeight w:val="616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9FB6058" w14:textId="337ED48E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1C0DB8" w14:paraId="2474775B" w14:textId="77777777" w:rsidTr="00155996">
        <w:trPr>
          <w:trHeight w:val="616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413EE218" w14:textId="23AD18FD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1C0DB8" w14:paraId="038C12F4" w14:textId="77777777">
        <w:trPr>
          <w:trHeight w:val="470"/>
        </w:trPr>
        <w:tc>
          <w:tcPr>
            <w:tcW w:w="91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8D1C86" w14:textId="77777777" w:rsidR="001C0DB8" w:rsidRDefault="001C0DB8" w:rsidP="001C0D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ED7D3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（2）支原体/衣原体列表</w:t>
            </w:r>
          </w:p>
        </w:tc>
      </w:tr>
      <w:tr w:rsidR="001C0DB8" w14:paraId="272503B8" w14:textId="77777777">
        <w:trPr>
          <w:trHeight w:val="330"/>
        </w:trPr>
        <w:tc>
          <w:tcPr>
            <w:tcW w:w="3965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2FBFDF0D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属</w:t>
            </w:r>
          </w:p>
        </w:tc>
        <w:tc>
          <w:tcPr>
            <w:tcW w:w="5178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6EDCC957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种</w:t>
            </w:r>
          </w:p>
        </w:tc>
      </w:tr>
      <w:tr w:rsidR="001C0DB8" w14:paraId="3D298F74" w14:textId="77777777">
        <w:trPr>
          <w:trHeight w:val="153"/>
        </w:trPr>
        <w:tc>
          <w:tcPr>
            <w:tcW w:w="15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20C8016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449AA874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C3D4985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2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63A7C49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4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1CBED7DC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606BD681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4110CEC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相对丰度</w:t>
            </w:r>
          </w:p>
        </w:tc>
      </w:tr>
      <w:tr w:rsidR="001C0DB8" w14:paraId="69A6C2CE" w14:textId="77777777" w:rsidTr="009268AF">
        <w:trPr>
          <w:trHeight w:val="635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4472D6E" w14:textId="566852DC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for d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in </w:t>
            </w:r>
            <w:proofErr w:type="spellStart"/>
            <w:r w:rsidR="00503F7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zyt</w:t>
            </w:r>
            <w:r w:rsidRPr="00ED526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List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1C0DB8" w14:paraId="209F8729" w14:textId="77777777" w:rsidTr="00B53C1B">
        <w:trPr>
          <w:trHeight w:val="635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381AB91" w14:textId="3C595555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for item in 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d.area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1C0DB8" w14:paraId="11EE043B" w14:textId="77777777">
        <w:trPr>
          <w:trHeight w:val="635"/>
        </w:trPr>
        <w:tc>
          <w:tcPr>
            <w:tcW w:w="15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40058212" w14:textId="205BAF10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2E5BCC73" w14:textId="7857B846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r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d.g_</w:t>
            </w:r>
            <w:r w:rsid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12BF1E70" w14:textId="58454FDD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d.gcount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2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48FF6D2D" w14:textId="21374C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_zn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4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A0C43EC" w14:textId="115B284B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r </w:t>
            </w:r>
            <w:proofErr w:type="spellStart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_</w:t>
            </w:r>
            <w:r w:rsid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13966FC8" w14:textId="18BC8804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item.scount</w:t>
            </w:r>
            <w:proofErr w:type="spellEnd"/>
            <w:proofErr w:type="gram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D4B043B" w14:textId="635ACC31" w:rsidR="001C0DB8" w:rsidRDefault="00EA60BF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gram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item.</w:t>
            </w:r>
            <w:r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abundance</w:t>
            </w:r>
            <w:proofErr w:type="gramEnd"/>
            <w:r w:rsidRPr="00EA60B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</w:tr>
      <w:tr w:rsidR="001C0DB8" w14:paraId="699618D6" w14:textId="77777777" w:rsidTr="0004642F">
        <w:trPr>
          <w:trHeight w:val="635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232954B" w14:textId="7D851714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1C0DB8" w14:paraId="391725F9" w14:textId="77777777" w:rsidTr="00123DE4">
        <w:trPr>
          <w:trHeight w:val="635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1910EB14" w14:textId="75D34616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2454F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1C0DB8" w14:paraId="482A5561" w14:textId="77777777">
        <w:trPr>
          <w:trHeight w:val="477"/>
        </w:trPr>
        <w:tc>
          <w:tcPr>
            <w:tcW w:w="91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8C3DC4" w14:textId="77777777" w:rsidR="001C0DB8" w:rsidRDefault="001C0DB8" w:rsidP="001C0D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ED7D3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lastRenderedPageBreak/>
              <w:t>（3）疑似病原体*及人体定植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菌</w:t>
            </w:r>
            <w:proofErr w:type="gramEnd"/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列表</w:t>
            </w:r>
          </w:p>
        </w:tc>
      </w:tr>
      <w:tr w:rsidR="001C0DB8" w14:paraId="6F90A200" w14:textId="77777777">
        <w:trPr>
          <w:trHeight w:val="330"/>
        </w:trPr>
        <w:tc>
          <w:tcPr>
            <w:tcW w:w="60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1A4787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336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A36BEFD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属</w:t>
            </w:r>
          </w:p>
        </w:tc>
        <w:tc>
          <w:tcPr>
            <w:tcW w:w="3447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49CB8D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种</w:t>
            </w:r>
          </w:p>
        </w:tc>
        <w:tc>
          <w:tcPr>
            <w:tcW w:w="1731" w:type="dxa"/>
            <w:gridSpan w:val="2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129952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1C0DB8" w14:paraId="0A037C26" w14:textId="77777777">
        <w:trPr>
          <w:trHeight w:val="642"/>
        </w:trPr>
        <w:tc>
          <w:tcPr>
            <w:tcW w:w="60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A3BCB8" w14:textId="77777777" w:rsidR="001C0DB8" w:rsidRDefault="001C0DB8" w:rsidP="001C0DB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168BB17E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824EFAA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C0B0BC7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02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CF7B8E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15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C3BB26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拉丁名</w:t>
            </w:r>
          </w:p>
        </w:tc>
        <w:tc>
          <w:tcPr>
            <w:tcW w:w="91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EF5C00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  <w:tc>
          <w:tcPr>
            <w:tcW w:w="1731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A93282" w14:textId="77777777" w:rsidR="001C0DB8" w:rsidRDefault="001C0DB8" w:rsidP="001C0DB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</w:tr>
      <w:tr w:rsidR="00C90881" w14:paraId="1AB3E350" w14:textId="77777777" w:rsidTr="00FF7DFB">
        <w:trPr>
          <w:trHeight w:val="373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0C4B5C" w14:textId="16B7B12F" w:rsidR="00C90881" w:rsidRDefault="00C90881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C9088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C9088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for </w:t>
            </w:r>
            <w:r w:rsidR="00F10D2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</w:t>
            </w:r>
            <w:proofErr w:type="spellEnd"/>
            <w:r w:rsidRPr="00C9088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in backlist%}</w:t>
            </w:r>
          </w:p>
        </w:tc>
      </w:tr>
      <w:tr w:rsidR="001C0DB8" w14:paraId="0163557B" w14:textId="77777777">
        <w:trPr>
          <w:trHeight w:val="373"/>
        </w:trPr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F4FC91" w14:textId="531DFE83" w:rsidR="001C0DB8" w:rsidRDefault="00C90881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C9088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="00F10D2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</w:t>
            </w:r>
            <w:r w:rsidRPr="00C9088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type</w:t>
            </w:r>
            <w:proofErr w:type="spellEnd"/>
            <w:proofErr w:type="gramEnd"/>
            <w:r w:rsidRPr="00C9088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68A406E" w14:textId="069CA2D4" w:rsidR="001C0DB8" w:rsidRDefault="00C90881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0D6C289" w14:textId="421F57D0" w:rsidR="001C0DB8" w:rsidRDefault="00C90881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i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9F1BDF0" w14:textId="47789443" w:rsidR="001C0DB8" w:rsidRDefault="00C90881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02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10748F" w14:textId="587257CC" w:rsidR="001C0DB8" w:rsidRDefault="008D4384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 w:rsidR="00F10D2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zn</w:t>
            </w:r>
            <w:proofErr w:type="spellEnd"/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5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5459A8" w14:textId="089C6772" w:rsidR="001C0DB8" w:rsidRDefault="008D4384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i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{r </w:t>
            </w:r>
            <w:proofErr w:type="spellStart"/>
            <w:proofErr w:type="gramStart"/>
            <w:r w:rsidR="00F10D2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</w:t>
            </w:r>
            <w:proofErr w:type="spellEnd"/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91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00555B" w14:textId="156E0C84" w:rsidR="001C0DB8" w:rsidRDefault="008D4384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 w:rsidR="00F10D2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</w:t>
            </w:r>
            <w:r w:rsidRP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count</w:t>
            </w:r>
            <w:proofErr w:type="spellEnd"/>
            <w:proofErr w:type="gramEnd"/>
            <w:r w:rsidRPr="008D438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D736EF" w14:textId="4D0818CC" w:rsidR="001C0DB8" w:rsidRDefault="00567AB5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 w:rsidR="00F10D2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note</w:t>
            </w:r>
            <w:proofErr w:type="spellEnd"/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</w:tr>
      <w:tr w:rsidR="00C90881" w14:paraId="23A64EFB" w14:textId="77777777" w:rsidTr="00BF33BC">
        <w:trPr>
          <w:trHeight w:val="373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F83F6E" w14:textId="75553A97" w:rsidR="00C90881" w:rsidRDefault="00E361AE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1C0DB8" w14:paraId="09BD35A1" w14:textId="77777777">
        <w:trPr>
          <w:trHeight w:val="466"/>
        </w:trPr>
        <w:tc>
          <w:tcPr>
            <w:tcW w:w="91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E71FD6" w14:textId="77777777" w:rsidR="001C0DB8" w:rsidRDefault="001C0DB8" w:rsidP="001C0DB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ED7D3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ED7D31"/>
                <w:kern w:val="0"/>
                <w:sz w:val="24"/>
                <w:szCs w:val="24"/>
                <w:lang w:bidi="ar"/>
              </w:rPr>
              <w:t>6.细菌耐药基因检出列表</w:t>
            </w:r>
          </w:p>
        </w:tc>
      </w:tr>
      <w:tr w:rsidR="001C0DB8" w14:paraId="3F167967" w14:textId="77777777">
        <w:trPr>
          <w:trHeight w:val="103"/>
        </w:trPr>
        <w:tc>
          <w:tcPr>
            <w:tcW w:w="11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ABF0FA5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基因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4EC80295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物种拉丁名</w:t>
            </w:r>
          </w:p>
        </w:tc>
        <w:tc>
          <w:tcPr>
            <w:tcW w:w="203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6A17FF91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物种中文名</w:t>
            </w:r>
          </w:p>
        </w:tc>
        <w:tc>
          <w:tcPr>
            <w:tcW w:w="15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5B45E07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抗生素</w:t>
            </w:r>
          </w:p>
        </w:tc>
        <w:tc>
          <w:tcPr>
            <w:tcW w:w="1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63881226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抗生素名字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62D3350" w14:textId="77777777" w:rsidR="001C0DB8" w:rsidRDefault="001C0DB8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序列数</w:t>
            </w:r>
          </w:p>
        </w:tc>
      </w:tr>
      <w:tr w:rsidR="00BF5A17" w14:paraId="6464A951" w14:textId="77777777" w:rsidTr="008D14B5">
        <w:trPr>
          <w:trHeight w:val="90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5ECB191" w14:textId="05D55F28" w:rsidR="00BF5A17" w:rsidRDefault="00BF5A17" w:rsidP="001C0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if </w:t>
            </w:r>
            <w:proofErr w:type="spellStart"/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amr|length</w:t>
            </w:r>
            <w:proofErr w:type="spellEnd"/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==0 %}</w:t>
            </w:r>
          </w:p>
        </w:tc>
      </w:tr>
      <w:tr w:rsidR="00DD7BCC" w14:paraId="71E29CF0" w14:textId="77777777" w:rsidTr="00356808">
        <w:trPr>
          <w:trHeight w:val="90"/>
        </w:trPr>
        <w:tc>
          <w:tcPr>
            <w:tcW w:w="11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C3C2947" w14:textId="77777777" w:rsidR="00DD7BCC" w:rsidRDefault="00DD7BCC" w:rsidP="00DD7BC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B085FDD" w14:textId="28EED60A" w:rsidR="00DD7BCC" w:rsidRPr="00DD7BCC" w:rsidRDefault="00DD7BCC" w:rsidP="00DD7BC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203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B52574F" w14:textId="749001DC" w:rsidR="00DD7BCC" w:rsidRDefault="00DD7BCC" w:rsidP="00DD7BC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F43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5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EC4A1E" w14:textId="5EF00600" w:rsidR="00DD7BCC" w:rsidRDefault="00DD7BCC" w:rsidP="00DD7BC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F43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3E42144" w14:textId="0FBFB6FB" w:rsidR="00DD7BCC" w:rsidRDefault="00DD7BCC" w:rsidP="00DD7BC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F43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1DCE24D" w14:textId="2420075B" w:rsidR="00DD7BCC" w:rsidRDefault="00DD7BCC" w:rsidP="00DD7BC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F43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-</w:t>
            </w:r>
          </w:p>
        </w:tc>
      </w:tr>
      <w:tr w:rsidR="00BF5A17" w14:paraId="7CDAE011" w14:textId="77777777" w:rsidTr="00A22301">
        <w:trPr>
          <w:trHeight w:val="35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E98895F" w14:textId="0A217E73" w:rsidR="00BF5A17" w:rsidRPr="00BF5A17" w:rsidRDefault="00BF5A17" w:rsidP="00BF5A1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BF5A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%tr else %}</w:t>
            </w:r>
          </w:p>
        </w:tc>
      </w:tr>
      <w:tr w:rsidR="00BF5A17" w14:paraId="650B691B" w14:textId="77777777" w:rsidTr="003E0E53">
        <w:trPr>
          <w:trHeight w:val="35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BAF097A" w14:textId="41FCBB66" w:rsidR="00BF5A17" w:rsidRPr="00BF5A17" w:rsidRDefault="00BF5A17" w:rsidP="00BF5A1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for d</w:t>
            </w:r>
            <w:proofErr w:type="spellEnd"/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in </w:t>
            </w:r>
            <w:proofErr w:type="spellStart"/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amr</w:t>
            </w:r>
            <w:proofErr w:type="spellEnd"/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%}</w:t>
            </w:r>
          </w:p>
        </w:tc>
      </w:tr>
      <w:tr w:rsidR="00BF5A17" w14:paraId="5608AC68" w14:textId="77777777" w:rsidTr="005B55A7">
        <w:trPr>
          <w:trHeight w:val="35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559185E" w14:textId="17AE05AF" w:rsidR="00BF5A17" w:rsidRPr="00BF5A17" w:rsidRDefault="00BF5A17" w:rsidP="00BF5A1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for item in </w:t>
            </w:r>
            <w:proofErr w:type="spellStart"/>
            <w:proofErr w:type="gramStart"/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d.area</w:t>
            </w:r>
            <w:proofErr w:type="spellEnd"/>
            <w:proofErr w:type="gramEnd"/>
            <w:r w:rsidRPr="00BF5A1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BF5A17" w14:paraId="1CC196D7" w14:textId="77777777">
        <w:trPr>
          <w:trHeight w:val="352"/>
        </w:trPr>
        <w:tc>
          <w:tcPr>
            <w:tcW w:w="11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67E632E6" w14:textId="41239157" w:rsidR="00BF5A17" w:rsidRPr="00CB0364" w:rsidRDefault="00BF5A17" w:rsidP="00BF5A17">
            <w:pPr>
              <w:widowControl/>
              <w:jc w:val="center"/>
              <w:textAlignment w:val="center"/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</w:pPr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 xml:space="preserve">{{r </w:t>
            </w:r>
            <w:proofErr w:type="spellStart"/>
            <w:proofErr w:type="gramStart"/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item.gene</w:t>
            </w:r>
            <w:proofErr w:type="spellEnd"/>
            <w:proofErr w:type="gramEnd"/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1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53B8FDA" w14:textId="59286AB6" w:rsidR="00BF5A17" w:rsidRPr="00CB0364" w:rsidRDefault="00BF5A17" w:rsidP="00BF5A17">
            <w:pPr>
              <w:widowControl/>
              <w:jc w:val="center"/>
              <w:textAlignment w:val="center"/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</w:pPr>
            <w:r w:rsidRPr="00CB0364">
              <w:rPr>
                <w:rFonts w:ascii="宋体" w:eastAsia="宋体" w:hAnsi="宋体" w:cs="宋体" w:hint="eastAsia"/>
                <w:iCs/>
                <w:color w:val="000000"/>
                <w:sz w:val="20"/>
                <w:szCs w:val="20"/>
              </w:rPr>
              <w:t>{</w:t>
            </w:r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{</w:t>
            </w:r>
            <w:proofErr w:type="gramStart"/>
            <w:r w:rsidR="00A4113F"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 xml:space="preserve">r </w:t>
            </w:r>
            <w:r w:rsidR="00B17F85"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17F85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d</w:t>
            </w:r>
            <w:proofErr w:type="gramEnd"/>
            <w:r w:rsidR="00B17F85"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.</w:t>
            </w:r>
            <w:r w:rsidR="00A4113F"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en</w:t>
            </w:r>
            <w:proofErr w:type="spellEnd"/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}}</w:t>
            </w:r>
          </w:p>
        </w:tc>
        <w:tc>
          <w:tcPr>
            <w:tcW w:w="203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90A600E" w14:textId="7E92B0A3" w:rsidR="00BF5A17" w:rsidRDefault="00A4113F" w:rsidP="00BF5A1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</w:t>
            </w:r>
            <w:r w:rsidR="00B17F85"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17F85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d</w:t>
            </w:r>
            <w:proofErr w:type="gramEnd"/>
            <w:r w:rsidR="00B17F85"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zn</w:t>
            </w:r>
            <w:proofErr w:type="spell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E13EC52" w14:textId="18A96C63" w:rsidR="00BF5A17" w:rsidRDefault="00B17F85" w:rsidP="00BF5A17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{r</w:t>
            </w:r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item.</w:t>
            </w:r>
            <w:r w:rsidRPr="00B17F85">
              <w:rPr>
                <w:rFonts w:ascii="宋体" w:eastAsia="宋体" w:hAnsi="宋体" w:cs="宋体"/>
                <w:color w:val="000000"/>
                <w:sz w:val="20"/>
                <w:szCs w:val="20"/>
              </w:rPr>
              <w:t>drug</w:t>
            </w:r>
            <w:proofErr w:type="gram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_en</w:t>
            </w:r>
            <w:proofErr w:type="spell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D5E13ED" w14:textId="12FC51C8" w:rsidR="00BF5A17" w:rsidRDefault="00B17F85" w:rsidP="00BF5A1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</w:t>
            </w:r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item</w:t>
            </w:r>
            <w:proofErr w:type="gramEnd"/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.</w:t>
            </w:r>
            <w:r w:rsidRPr="00B17F85">
              <w:rPr>
                <w:rFonts w:ascii="宋体" w:eastAsia="宋体" w:hAnsi="宋体" w:cs="宋体"/>
                <w:color w:val="000000"/>
                <w:sz w:val="20"/>
                <w:szCs w:val="20"/>
              </w:rPr>
              <w:t>drug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_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z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n</w:t>
            </w:r>
            <w:proofErr w:type="spell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D2F5AF6" w14:textId="70A0C0E3" w:rsidR="00BF5A17" w:rsidRDefault="00B17F85" w:rsidP="00BF5A1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</w:t>
            </w:r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item</w:t>
            </w:r>
            <w:proofErr w:type="gramEnd"/>
            <w:r w:rsidRPr="00CB0364">
              <w:rPr>
                <w:rFonts w:ascii="宋体" w:eastAsia="宋体" w:hAnsi="宋体" w:cs="宋体"/>
                <w:iCs/>
                <w:color w:val="000000"/>
                <w:sz w:val="20"/>
                <w:szCs w:val="20"/>
              </w:rPr>
              <w:t>.</w:t>
            </w:r>
            <w:r w:rsidRPr="00B17F85">
              <w:rPr>
                <w:rFonts w:ascii="宋体" w:eastAsia="宋体" w:hAnsi="宋体" w:cs="宋体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B17F85" w14:paraId="6A381349" w14:textId="77777777" w:rsidTr="00481C21">
        <w:trPr>
          <w:trHeight w:val="35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BAE6E1" w14:textId="44D4B983" w:rsidR="00B17F85" w:rsidRPr="00B17F85" w:rsidRDefault="00B17F85" w:rsidP="00B17F8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B17F85" w14:paraId="4C3766AF" w14:textId="77777777" w:rsidTr="00481C21">
        <w:trPr>
          <w:trHeight w:val="35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04D9AC5" w14:textId="2FDDAEEE" w:rsidR="00B17F85" w:rsidRPr="00B17F85" w:rsidRDefault="00B17F85" w:rsidP="00B17F8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{%tr </w:t>
            </w:r>
            <w:proofErr w:type="spellStart"/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endfor</w:t>
            </w:r>
            <w:proofErr w:type="spellEnd"/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  <w:tr w:rsidR="00B17F85" w14:paraId="34F93B8A" w14:textId="77777777" w:rsidTr="00481C21">
        <w:trPr>
          <w:trHeight w:val="352"/>
        </w:trPr>
        <w:tc>
          <w:tcPr>
            <w:tcW w:w="9143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EB250E" w14:textId="04ECAA2C" w:rsidR="00B17F85" w:rsidRPr="00B17F85" w:rsidRDefault="00B17F85" w:rsidP="00B17F8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{%tr end</w:t>
            </w:r>
            <w:r w:rsidR="00332B1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if</w:t>
            </w:r>
            <w:r w:rsidRPr="00B17F8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%}</w:t>
            </w:r>
          </w:p>
        </w:tc>
      </w:tr>
    </w:tbl>
    <w:p w14:paraId="73D2F537" w14:textId="77777777" w:rsidR="004613B6" w:rsidRDefault="00396B0A">
      <w:pPr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注：由于耐药基因与实际耐药表型并不完全一致，所以报告检出的耐药基因仅供临床医生参考。</w:t>
      </w:r>
    </w:p>
    <w:p w14:paraId="7F1647B9" w14:textId="77777777" w:rsidR="004613B6" w:rsidRDefault="00396B0A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属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  <w:vertAlign w:val="superscript"/>
        </w:rPr>
        <w:t>b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：生物分类的基本单位，种是属的下一级分类单位</w:t>
      </w:r>
    </w:p>
    <w:p w14:paraId="14CA7115" w14:textId="77777777" w:rsidR="004613B6" w:rsidRDefault="00396B0A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拉丁名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  <w:vertAlign w:val="superscript"/>
        </w:rPr>
        <w:t>c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：微生物分类学对本物种的国际正式命名</w:t>
      </w:r>
    </w:p>
    <w:p w14:paraId="3560E342" w14:textId="77777777" w:rsidR="004613B6" w:rsidRDefault="00396B0A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序列数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  <w:vertAlign w:val="superscript"/>
        </w:rPr>
        <w:t>d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指在属/种水平上，准确比对到该微生物的特异性序列条数</w:t>
      </w:r>
    </w:p>
    <w:p w14:paraId="60FB3065" w14:textId="77777777" w:rsidR="004613B6" w:rsidRDefault="00396B0A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相对丰度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  <w:vertAlign w:val="superscript"/>
        </w:rPr>
        <w:t>e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：将病原体按照细菌（包括分枝杆菌）、真菌、病毒、寄生虫等进行分类，相对丰度是指该病原体在相应分类中，所有个体的相对比例，体现该病原体在该分类中的含量高低</w:t>
      </w:r>
    </w:p>
    <w:p w14:paraId="1F7C6F3B" w14:textId="77777777" w:rsidR="004613B6" w:rsidRDefault="00396B0A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种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  <w:vertAlign w:val="superscript"/>
        </w:rPr>
        <w:t>f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：生物分类的基本单位，属是种的上一级分类单位</w:t>
      </w:r>
    </w:p>
    <w:p w14:paraId="03C3EA6D" w14:textId="77777777" w:rsidR="004613B6" w:rsidRDefault="00396B0A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疑似病原体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  <w:vertAlign w:val="superscript"/>
        </w:rPr>
        <w:t>*</w:t>
      </w: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：包括检出序列数低的可能的病原体、环境中常见的机会致病菌、常见院内感染菌、以及具有可能致病性的人体定植菌等情况</w:t>
      </w:r>
    </w:p>
    <w:p w14:paraId="0E050FB9" w14:textId="77777777" w:rsidR="004613B6" w:rsidRDefault="00396B0A">
      <w:pPr>
        <w:spacing w:line="360" w:lineRule="auto"/>
        <w:rPr>
          <w:rFonts w:ascii="宋体" w:eastAsia="宋体" w:hAnsi="宋体" w:cs="宋体"/>
          <w:b/>
          <w:bCs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- ：表示此栏无准确信息</w:t>
      </w:r>
    </w:p>
    <w:p w14:paraId="7338E18E" w14:textId="77777777" w:rsidR="004613B6" w:rsidRDefault="00396B0A">
      <w:pPr>
        <w:spacing w:line="360" w:lineRule="auto"/>
        <w:jc w:val="left"/>
        <w:rPr>
          <w:rFonts w:ascii="宋体" w:eastAsia="宋体" w:hAnsi="宋体" w:cs="宋体"/>
          <w:b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b/>
          <w:color w:val="000000" w:themeColor="text1"/>
          <w:sz w:val="32"/>
          <w:szCs w:val="32"/>
        </w:rPr>
        <w:t>数据质控结果</w:t>
      </w:r>
    </w:p>
    <w:tbl>
      <w:tblPr>
        <w:tblStyle w:val="a9"/>
        <w:tblW w:w="8198" w:type="dxa"/>
        <w:tblInd w:w="108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6" w:space="0" w:color="8496B0" w:themeColor="text2" w:themeTint="99"/>
          <w:insideV w:val="single" w:sz="6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2912"/>
        <w:gridCol w:w="2419"/>
        <w:gridCol w:w="1224"/>
      </w:tblGrid>
      <w:tr w:rsidR="004613B6" w14:paraId="5A8266E1" w14:textId="77777777" w:rsidTr="00CE791D">
        <w:trPr>
          <w:trHeight w:val="550"/>
        </w:trPr>
        <w:tc>
          <w:tcPr>
            <w:tcW w:w="164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5D6" w:themeFill="accent2" w:themeFillTint="32"/>
            <w:vAlign w:val="center"/>
          </w:tcPr>
          <w:p w14:paraId="6831EB03" w14:textId="77777777" w:rsidR="004613B6" w:rsidRDefault="00396B0A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ED7D31" w:themeColor="accent2"/>
                <w:kern w:val="0"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color w:val="ED7D31" w:themeColor="accent2"/>
                <w:kern w:val="0"/>
                <w:sz w:val="22"/>
                <w:szCs w:val="20"/>
              </w:rPr>
              <w:t>总序列数</w:t>
            </w:r>
          </w:p>
        </w:tc>
        <w:tc>
          <w:tcPr>
            <w:tcW w:w="2912" w:type="dxa"/>
            <w:tcBorders>
              <w:top w:val="single" w:sz="1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5D6" w:themeFill="accent2" w:themeFillTint="32"/>
            <w:vAlign w:val="center"/>
          </w:tcPr>
          <w:p w14:paraId="5E11B79E" w14:textId="77777777" w:rsidR="004613B6" w:rsidRDefault="00396B0A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ED7D31" w:themeColor="accent2"/>
                <w:kern w:val="0"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color w:val="ED7D31" w:themeColor="accent2"/>
                <w:kern w:val="0"/>
                <w:sz w:val="22"/>
                <w:szCs w:val="20"/>
              </w:rPr>
              <w:t>人类DNA过滤后序列数</w:t>
            </w:r>
          </w:p>
        </w:tc>
        <w:tc>
          <w:tcPr>
            <w:tcW w:w="2419" w:type="dxa"/>
            <w:tcBorders>
              <w:top w:val="single" w:sz="1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2" w:space="0" w:color="ED7D31" w:themeColor="accent2"/>
            </w:tcBorders>
            <w:shd w:val="clear" w:color="auto" w:fill="FBE5D6" w:themeFill="accent2" w:themeFillTint="32"/>
            <w:vAlign w:val="center"/>
          </w:tcPr>
          <w:p w14:paraId="68BE06F5" w14:textId="4CB1C717" w:rsidR="004613B6" w:rsidRDefault="00396B0A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ED7D31" w:themeColor="accent2"/>
                <w:kern w:val="0"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color w:val="ED7D31" w:themeColor="accent2"/>
                <w:kern w:val="0"/>
                <w:sz w:val="22"/>
                <w:szCs w:val="20"/>
              </w:rPr>
              <w:t>非人类序列百分比</w:t>
            </w:r>
            <w:r w:rsidR="00EC29AB">
              <w:rPr>
                <w:rFonts w:ascii="宋体" w:hAnsi="宋体" w:cs="宋体" w:hint="eastAsia"/>
                <w:b/>
                <w:color w:val="ED7D31" w:themeColor="accent2"/>
                <w:kern w:val="0"/>
                <w:sz w:val="22"/>
                <w:szCs w:val="20"/>
              </w:rPr>
              <w:t>(</w:t>
            </w:r>
            <w:r w:rsidR="00EC29AB">
              <w:rPr>
                <w:rFonts w:ascii="宋体" w:hAnsi="宋体" w:cs="宋体"/>
                <w:b/>
                <w:color w:val="ED7D31" w:themeColor="accent2"/>
                <w:kern w:val="0"/>
                <w:sz w:val="22"/>
                <w:szCs w:val="20"/>
              </w:rPr>
              <w:t>%)</w:t>
            </w:r>
          </w:p>
        </w:tc>
        <w:tc>
          <w:tcPr>
            <w:tcW w:w="1224" w:type="dxa"/>
            <w:tcBorders>
              <w:top w:val="single" w:sz="12" w:space="0" w:color="ED7D31" w:themeColor="accent2"/>
              <w:left w:val="single" w:sz="2" w:space="0" w:color="ED7D31" w:themeColor="accent2"/>
              <w:bottom w:val="single" w:sz="2" w:space="0" w:color="ED7D31" w:themeColor="accent2"/>
              <w:right w:val="single" w:sz="12" w:space="0" w:color="ED7D31" w:themeColor="accent2"/>
            </w:tcBorders>
            <w:shd w:val="clear" w:color="auto" w:fill="FBE5D6" w:themeFill="accent2" w:themeFillTint="32"/>
            <w:vAlign w:val="center"/>
          </w:tcPr>
          <w:p w14:paraId="5D1DC7AF" w14:textId="228D8B42" w:rsidR="004613B6" w:rsidRDefault="00396B0A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ED7D31" w:themeColor="accent2"/>
                <w:kern w:val="0"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color w:val="ED7D31" w:themeColor="accent2"/>
                <w:kern w:val="0"/>
                <w:sz w:val="22"/>
                <w:szCs w:val="20"/>
              </w:rPr>
              <w:t>准确性</w:t>
            </w:r>
            <w:r w:rsidR="00CE791D">
              <w:rPr>
                <w:rFonts w:ascii="宋体" w:hAnsi="宋体" w:cs="宋体" w:hint="eastAsia"/>
                <w:b/>
                <w:color w:val="ED7D31" w:themeColor="accent2"/>
                <w:kern w:val="0"/>
                <w:sz w:val="22"/>
                <w:szCs w:val="20"/>
              </w:rPr>
              <w:t>(</w:t>
            </w:r>
            <w:r w:rsidR="00CE791D">
              <w:rPr>
                <w:rFonts w:ascii="宋体" w:hAnsi="宋体" w:cs="宋体"/>
                <w:b/>
                <w:color w:val="ED7D31" w:themeColor="accent2"/>
                <w:kern w:val="0"/>
                <w:sz w:val="22"/>
                <w:szCs w:val="20"/>
              </w:rPr>
              <w:t>%)</w:t>
            </w:r>
          </w:p>
        </w:tc>
      </w:tr>
      <w:tr w:rsidR="004613B6" w14:paraId="7092BD90" w14:textId="77777777" w:rsidTr="00CE791D">
        <w:trPr>
          <w:trHeight w:val="586"/>
        </w:trPr>
        <w:tc>
          <w:tcPr>
            <w:tcW w:w="1643" w:type="dxa"/>
            <w:tcBorders>
              <w:top w:val="single" w:sz="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2" w:space="0" w:color="ED7D31" w:themeColor="accent2"/>
            </w:tcBorders>
            <w:shd w:val="clear" w:color="auto" w:fill="FFFFFF" w:themeFill="background1"/>
            <w:vAlign w:val="center"/>
          </w:tcPr>
          <w:p w14:paraId="57B1AB91" w14:textId="6AFD2267" w:rsidR="004613B6" w:rsidRDefault="00EC29AB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kern w:val="0"/>
                <w:sz w:val="22"/>
                <w:szCs w:val="20"/>
              </w:rPr>
            </w:pPr>
            <w:proofErr w:type="gramStart"/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lastRenderedPageBreak/>
              <w:t>{{</w:t>
            </w:r>
            <w:r>
              <w:t xml:space="preserve"> </w:t>
            </w:r>
            <w:proofErr w:type="spellStart"/>
            <w:r w:rsidRPr="00EC29AB"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total</w:t>
            </w:r>
            <w:proofErr w:type="gramEnd"/>
            <w:r w:rsidRPr="00EC29AB"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_reads</w:t>
            </w:r>
            <w:proofErr w:type="spellEnd"/>
            <w:r w:rsidRPr="00EC29AB"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}}</w:t>
            </w:r>
          </w:p>
        </w:tc>
        <w:tc>
          <w:tcPr>
            <w:tcW w:w="2912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12" w:space="0" w:color="ED7D31" w:themeColor="accent2"/>
              <w:right w:val="single" w:sz="2" w:space="0" w:color="ED7D31" w:themeColor="accent2"/>
            </w:tcBorders>
            <w:shd w:val="clear" w:color="auto" w:fill="FFFFFF" w:themeFill="background1"/>
            <w:vAlign w:val="center"/>
          </w:tcPr>
          <w:p w14:paraId="560FADBF" w14:textId="76D4311F" w:rsidR="004613B6" w:rsidRDefault="00EC29AB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kern w:val="0"/>
                <w:sz w:val="22"/>
                <w:szCs w:val="20"/>
              </w:rPr>
            </w:pPr>
            <w:proofErr w:type="gramStart"/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{{</w:t>
            </w:r>
            <w:r>
              <w:t xml:space="preserve"> </w:t>
            </w:r>
            <w:proofErr w:type="spellStart"/>
            <w:r w:rsidRPr="00EC29AB"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nonhuman</w:t>
            </w:r>
            <w:proofErr w:type="gramEnd"/>
            <w:r w:rsidRPr="00EC29AB"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_reads</w:t>
            </w:r>
            <w:proofErr w:type="spellEnd"/>
            <w:r w:rsidRPr="00EC29AB"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}}</w:t>
            </w:r>
          </w:p>
        </w:tc>
        <w:tc>
          <w:tcPr>
            <w:tcW w:w="2419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12" w:space="0" w:color="ED7D31" w:themeColor="accent2"/>
              <w:right w:val="single" w:sz="2" w:space="0" w:color="ED7D31" w:themeColor="accent2"/>
            </w:tcBorders>
            <w:shd w:val="clear" w:color="auto" w:fill="FFFFFF" w:themeFill="background1"/>
            <w:vAlign w:val="center"/>
          </w:tcPr>
          <w:p w14:paraId="32894A96" w14:textId="644B7A27" w:rsidR="004613B6" w:rsidRDefault="00CE791D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{{</w:t>
            </w:r>
            <w:proofErr w:type="spellStart"/>
            <w:r w:rsidRPr="00CE791D"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nonhuman_rate</w:t>
            </w:r>
            <w:proofErr w:type="spellEnd"/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}}</w:t>
            </w:r>
          </w:p>
        </w:tc>
        <w:tc>
          <w:tcPr>
            <w:tcW w:w="1224" w:type="dxa"/>
            <w:tcBorders>
              <w:top w:val="single" w:sz="2" w:space="0" w:color="ED7D31" w:themeColor="accent2"/>
              <w:left w:val="single" w:sz="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  <w:vAlign w:val="center"/>
          </w:tcPr>
          <w:p w14:paraId="57FF19EF" w14:textId="72714243" w:rsidR="004613B6" w:rsidRDefault="00CE791D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kern w:val="0"/>
                <w:sz w:val="22"/>
                <w:szCs w:val="20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kern w:val="0"/>
                <w:sz w:val="20"/>
                <w:szCs w:val="21"/>
              </w:rPr>
              <w:t>{{q30}}</w:t>
            </w:r>
          </w:p>
        </w:tc>
      </w:tr>
    </w:tbl>
    <w:p w14:paraId="487F320D" w14:textId="77777777" w:rsidR="004613B6" w:rsidRDefault="00396B0A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总序列数：经高通量测序方法得到的核酸序列总数。</w:t>
      </w:r>
    </w:p>
    <w:p w14:paraId="52AFF690" w14:textId="77777777" w:rsidR="004613B6" w:rsidRDefault="00396B0A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人类DNA过滤后序列数：样本中去除人源核酸序列后检出的微生物的核酸序列总数。</w:t>
      </w:r>
    </w:p>
    <w:p w14:paraId="4392C3FC" w14:textId="77777777" w:rsidR="004613B6" w:rsidRDefault="00396B0A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非人类序列百分比：样本中去除人源核酸序列后检出的微生物核酸序列的百分比。</w:t>
      </w:r>
    </w:p>
    <w:p w14:paraId="707573EF" w14:textId="77777777" w:rsidR="004613B6" w:rsidRDefault="00396B0A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color w:val="00469C"/>
          <w:sz w:val="15"/>
          <w:szCs w:val="15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准确性：Q30，Illumina测序平台碱基质量值≥30的碱基所占的比例，该值越高，说明测序越准确。</w:t>
      </w:r>
    </w:p>
    <w:p w14:paraId="64ED8C69" w14:textId="77777777" w:rsidR="004613B6" w:rsidRDefault="004613B6"/>
    <w:sectPr w:rsidR="004613B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CD72D" w14:textId="77777777" w:rsidR="00891911" w:rsidRDefault="00891911">
      <w:r>
        <w:separator/>
      </w:r>
    </w:p>
  </w:endnote>
  <w:endnote w:type="continuationSeparator" w:id="0">
    <w:p w14:paraId="2E3CEE02" w14:textId="77777777" w:rsidR="00891911" w:rsidRDefault="0089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DEA67" w14:textId="77777777" w:rsidR="004613B6" w:rsidRDefault="00396B0A">
    <w:pPr>
      <w:pStyle w:val="a5"/>
    </w:pPr>
    <w:ins w:id="0" w:author="john" w:date="2021-02-25T16:09:00Z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AEB4E" wp14:editId="13A2121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CAE7B" w14:textId="77777777" w:rsidR="004613B6" w:rsidRDefault="00396B0A">
                            <w:pPr>
                              <w:pStyle w:val="a5"/>
                            </w:pPr>
                            <w:ins w:id="1" w:author="john" w:date="2021-02-25T16:09:00Z"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</w:ins>
                            <w:r>
                              <w:t>2</w:t>
                            </w:r>
                            <w:ins w:id="2" w:author="john" w:date="2021-02-25T16:09:00Z"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AEB4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  <v:textbox style="mso-fit-shape-to-text:t" inset="0,0,0,0">
                  <w:txbxContent>
                    <w:p w14:paraId="4B9CAE7B" w14:textId="77777777" w:rsidR="004613B6" w:rsidRDefault="00396B0A">
                      <w:pPr>
                        <w:pStyle w:val="a5"/>
                      </w:pPr>
                      <w:ins w:id="3" w:author="john" w:date="2021-02-25T16:09:00Z"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PAGE  \* MERGEFORMAT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</w:ins>
                      <w:r>
                        <w:t>2</w:t>
                      </w:r>
                      <w:ins w:id="4" w:author="john" w:date="2021-02-25T16:09:00Z">
                        <w:r>
                          <w:rPr>
                            <w:rFonts w:hint="eastAsia"/>
                          </w:rPr>
                          <w:fldChar w:fldCharType="end"/>
                        </w:r>
                      </w:ins>
                    </w:p>
                  </w:txbxContent>
                </v:textbox>
                <w10:wrap anchorx="margin"/>
              </v:shape>
            </w:pict>
          </mc:Fallback>
        </mc:AlternateConten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2856F" w14:textId="77777777" w:rsidR="00891911" w:rsidRDefault="00891911">
      <w:r>
        <w:separator/>
      </w:r>
    </w:p>
  </w:footnote>
  <w:footnote w:type="continuationSeparator" w:id="0">
    <w:p w14:paraId="5799A581" w14:textId="77777777" w:rsidR="00891911" w:rsidRDefault="0089191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">
    <w15:presenceInfo w15:providerId="None" w15:userId="jo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986"/>
    <w:rsid w:val="00004EC9"/>
    <w:rsid w:val="00110D74"/>
    <w:rsid w:val="001542BB"/>
    <w:rsid w:val="00173B8B"/>
    <w:rsid w:val="001C0DB8"/>
    <w:rsid w:val="001E5A40"/>
    <w:rsid w:val="00200735"/>
    <w:rsid w:val="002454FE"/>
    <w:rsid w:val="002508E1"/>
    <w:rsid w:val="002F464E"/>
    <w:rsid w:val="00332B10"/>
    <w:rsid w:val="00396B0A"/>
    <w:rsid w:val="00447878"/>
    <w:rsid w:val="004613B6"/>
    <w:rsid w:val="004734CE"/>
    <w:rsid w:val="00484A61"/>
    <w:rsid w:val="004B649B"/>
    <w:rsid w:val="00503F70"/>
    <w:rsid w:val="00567AB5"/>
    <w:rsid w:val="00593896"/>
    <w:rsid w:val="006709BE"/>
    <w:rsid w:val="006B476F"/>
    <w:rsid w:val="006F73DB"/>
    <w:rsid w:val="007056F5"/>
    <w:rsid w:val="007357C3"/>
    <w:rsid w:val="00782100"/>
    <w:rsid w:val="007B0EBC"/>
    <w:rsid w:val="007B559F"/>
    <w:rsid w:val="007C0356"/>
    <w:rsid w:val="00872485"/>
    <w:rsid w:val="00891911"/>
    <w:rsid w:val="00894410"/>
    <w:rsid w:val="008D4384"/>
    <w:rsid w:val="00917E76"/>
    <w:rsid w:val="00921295"/>
    <w:rsid w:val="00987C14"/>
    <w:rsid w:val="009C7D9D"/>
    <w:rsid w:val="00A31A82"/>
    <w:rsid w:val="00A4113F"/>
    <w:rsid w:val="00AC410C"/>
    <w:rsid w:val="00B17F85"/>
    <w:rsid w:val="00B26187"/>
    <w:rsid w:val="00BA21AD"/>
    <w:rsid w:val="00BF5A17"/>
    <w:rsid w:val="00C616E9"/>
    <w:rsid w:val="00C90881"/>
    <w:rsid w:val="00CB0364"/>
    <w:rsid w:val="00CE791D"/>
    <w:rsid w:val="00CF10BD"/>
    <w:rsid w:val="00D55986"/>
    <w:rsid w:val="00D61D01"/>
    <w:rsid w:val="00DA135B"/>
    <w:rsid w:val="00DB0D29"/>
    <w:rsid w:val="00DD7BCC"/>
    <w:rsid w:val="00E24A15"/>
    <w:rsid w:val="00E361AE"/>
    <w:rsid w:val="00EA60BF"/>
    <w:rsid w:val="00EC29AB"/>
    <w:rsid w:val="00ED5267"/>
    <w:rsid w:val="00F10D2F"/>
    <w:rsid w:val="00F555DC"/>
    <w:rsid w:val="00FB65A4"/>
    <w:rsid w:val="00FE3530"/>
    <w:rsid w:val="2FDB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F6A1A"/>
  <w15:docId w15:val="{A20E93C2-8A01-49D7-B5CD-7BCA890C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  <w:vertAlign w:val="superscript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  <w:vertAlign w:val="superscript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样式1"/>
    <w:basedOn w:val="a"/>
    <w:link w:val="10"/>
    <w:qFormat/>
    <w:rsid w:val="00BA21AD"/>
    <w:pPr>
      <w:widowControl/>
      <w:spacing w:line="360" w:lineRule="auto"/>
      <w:ind w:firstLineChars="200" w:firstLine="440"/>
      <w:jc w:val="left"/>
    </w:pPr>
    <w:rPr>
      <w:rFonts w:ascii="宋体" w:eastAsia="宋体" w:hAnsi="宋体" w:cs="宋体"/>
      <w:kern w:val="0"/>
      <w:sz w:val="22"/>
    </w:rPr>
  </w:style>
  <w:style w:type="character" w:customStyle="1" w:styleId="10">
    <w:name w:val="样式1 字符"/>
    <w:basedOn w:val="a0"/>
    <w:link w:val="1"/>
    <w:rsid w:val="00BA21AD"/>
    <w:rPr>
      <w:rFonts w:ascii="宋体" w:eastAsia="宋体" w:hAnsi="宋体" w:cs="宋体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huangjingyi</dc:creator>
  <cp:lastModifiedBy>余 蓓</cp:lastModifiedBy>
  <cp:revision>39</cp:revision>
  <dcterms:created xsi:type="dcterms:W3CDTF">2021-03-09T04:00:00Z</dcterms:created>
  <dcterms:modified xsi:type="dcterms:W3CDTF">2021-03-13T07:03:00Z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